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5F965" w14:textId="77777777" w:rsidR="00195010" w:rsidRDefault="00D44980">
      <w:pPr>
        <w:rPr>
          <w:rFonts w:ascii="Times" w:hAnsi="Times"/>
          <w:b/>
          <w:bCs/>
          <w:sz w:val="28"/>
          <w:szCs w:val="28"/>
        </w:rPr>
      </w:pPr>
      <w:r>
        <w:rPr>
          <w:rFonts w:ascii="Times" w:hAnsi="Times"/>
          <w:b/>
          <w:bCs/>
          <w:sz w:val="28"/>
          <w:szCs w:val="28"/>
        </w:rPr>
        <w:t>Estimation of soil properties with mid-infrared soil spectroscopy across yam production landscapes in West Africa</w:t>
      </w:r>
    </w:p>
    <w:p w14:paraId="480D8709" w14:textId="77777777" w:rsidR="00195010" w:rsidRDefault="00195010">
      <w:pPr>
        <w:rPr>
          <w:rFonts w:ascii="Times" w:hAnsi="Times"/>
        </w:rPr>
      </w:pPr>
    </w:p>
    <w:p w14:paraId="4A023AF6" w14:textId="77777777" w:rsidR="00195010" w:rsidRDefault="00195010">
      <w:pPr>
        <w:rPr>
          <w:rFonts w:ascii="Times" w:hAnsi="Times"/>
        </w:rPr>
      </w:pPr>
    </w:p>
    <w:p w14:paraId="529CCF46" w14:textId="77777777" w:rsidR="00195010" w:rsidRPr="005A0EA7" w:rsidRDefault="00D44980">
      <w:pPr>
        <w:rPr>
          <w:rFonts w:hint="eastAsia"/>
          <w:lang w:val="de-CH"/>
        </w:rPr>
      </w:pPr>
      <w:r w:rsidRPr="005A0EA7">
        <w:rPr>
          <w:rFonts w:ascii="Times" w:hAnsi="Times"/>
          <w:lang w:val="de-CH"/>
        </w:rPr>
        <w:t>Philipp Baumann</w:t>
      </w:r>
      <w:r w:rsidRPr="005A0EA7">
        <w:rPr>
          <w:rFonts w:ascii="Times" w:hAnsi="Times"/>
          <w:vertAlign w:val="superscript"/>
          <w:lang w:val="de-CH"/>
        </w:rPr>
        <w:t>1</w:t>
      </w:r>
      <w:r w:rsidRPr="005A0EA7">
        <w:rPr>
          <w:rFonts w:ascii="Times" w:hAnsi="Times"/>
          <w:lang w:val="de-CH"/>
        </w:rPr>
        <w:t xml:space="preserve">, </w:t>
      </w:r>
      <w:proofErr w:type="spellStart"/>
      <w:r w:rsidRPr="005A0EA7">
        <w:rPr>
          <w:rFonts w:ascii="Times" w:hAnsi="Times"/>
          <w:lang w:val="de-CH"/>
        </w:rPr>
        <w:t>Juhwan</w:t>
      </w:r>
      <w:proofErr w:type="spellEnd"/>
      <w:r w:rsidRPr="005A0EA7">
        <w:rPr>
          <w:rFonts w:ascii="Times" w:hAnsi="Times"/>
          <w:lang w:val="de-CH"/>
        </w:rPr>
        <w:t xml:space="preserve"> Lee</w:t>
      </w:r>
      <w:r w:rsidRPr="005A0EA7">
        <w:rPr>
          <w:rFonts w:ascii="Times" w:hAnsi="Times"/>
          <w:vertAlign w:val="superscript"/>
          <w:lang w:val="de-CH"/>
        </w:rPr>
        <w:t>2</w:t>
      </w:r>
      <w:r w:rsidRPr="005A0EA7">
        <w:rPr>
          <w:rFonts w:ascii="Times" w:hAnsi="Times"/>
          <w:lang w:val="de-CH"/>
        </w:rPr>
        <w:t>, Laurie Paule Schönholzer</w:t>
      </w:r>
      <w:r w:rsidRPr="005A0EA7">
        <w:rPr>
          <w:rFonts w:ascii="Times" w:hAnsi="Times"/>
          <w:vertAlign w:val="superscript"/>
          <w:lang w:val="de-CH"/>
        </w:rPr>
        <w:t>3</w:t>
      </w:r>
      <w:r w:rsidRPr="005A0EA7">
        <w:rPr>
          <w:rFonts w:ascii="Times" w:hAnsi="Times"/>
          <w:lang w:val="de-CH"/>
        </w:rPr>
        <w:t>, Emmanuel Frossard</w:t>
      </w:r>
      <w:r w:rsidRPr="005A0EA7">
        <w:rPr>
          <w:rFonts w:ascii="Times" w:hAnsi="Times"/>
          <w:vertAlign w:val="superscript"/>
          <w:lang w:val="de-CH"/>
        </w:rPr>
        <w:t>3</w:t>
      </w:r>
      <w:r w:rsidRPr="005A0EA7">
        <w:rPr>
          <w:rFonts w:ascii="Times" w:hAnsi="Times"/>
          <w:lang w:val="de-CH"/>
        </w:rPr>
        <w:t>,</w:t>
      </w:r>
    </w:p>
    <w:p w14:paraId="64C89D73" w14:textId="77777777" w:rsidR="00195010" w:rsidRPr="005A0EA7" w:rsidRDefault="00D44980">
      <w:pPr>
        <w:rPr>
          <w:rFonts w:ascii="Times" w:hAnsi="Times"/>
          <w:lang w:val="de-CH"/>
        </w:rPr>
      </w:pPr>
      <w:r w:rsidRPr="005A0EA7">
        <w:rPr>
          <w:rFonts w:ascii="Times" w:hAnsi="Times"/>
          <w:lang w:val="de-CH"/>
        </w:rPr>
        <w:t>Lucien Diby</w:t>
      </w:r>
      <w:r w:rsidRPr="005A0EA7">
        <w:rPr>
          <w:rFonts w:ascii="Times" w:hAnsi="Times"/>
          <w:vertAlign w:val="superscript"/>
          <w:lang w:val="de-CH"/>
        </w:rPr>
        <w:t>4</w:t>
      </w:r>
      <w:r w:rsidRPr="005A0EA7">
        <w:rPr>
          <w:rFonts w:ascii="Times" w:hAnsi="Times"/>
          <w:lang w:val="de-CH"/>
        </w:rPr>
        <w:t xml:space="preserve">, </w:t>
      </w:r>
      <w:proofErr w:type="spellStart"/>
      <w:r w:rsidRPr="005A0EA7">
        <w:rPr>
          <w:rFonts w:ascii="Times" w:hAnsi="Times"/>
          <w:lang w:val="de-CH"/>
        </w:rPr>
        <w:t>Valérie</w:t>
      </w:r>
      <w:proofErr w:type="spellEnd"/>
      <w:r w:rsidRPr="005A0EA7">
        <w:rPr>
          <w:rFonts w:ascii="Times" w:hAnsi="Times"/>
          <w:lang w:val="de-CH"/>
        </w:rPr>
        <w:t xml:space="preserve"> </w:t>
      </w:r>
      <w:proofErr w:type="spellStart"/>
      <w:r w:rsidRPr="005A0EA7">
        <w:rPr>
          <w:rFonts w:ascii="Times" w:hAnsi="Times"/>
          <w:lang w:val="de-CH"/>
        </w:rPr>
        <w:t>Kouame</w:t>
      </w:r>
      <w:proofErr w:type="spellEnd"/>
      <w:r w:rsidRPr="005A0EA7">
        <w:rPr>
          <w:rFonts w:ascii="Times" w:hAnsi="Times"/>
          <w:lang w:val="de-CH"/>
        </w:rPr>
        <w:t>́ Hgaza</w:t>
      </w:r>
      <w:r w:rsidRPr="005A0EA7">
        <w:rPr>
          <w:rFonts w:ascii="Times" w:hAnsi="Times"/>
          <w:vertAlign w:val="superscript"/>
          <w:lang w:val="de-CH"/>
        </w:rPr>
        <w:t>5, 6</w:t>
      </w:r>
      <w:r w:rsidRPr="005A0EA7">
        <w:rPr>
          <w:rFonts w:ascii="Times" w:hAnsi="Times"/>
          <w:lang w:val="de-CH"/>
        </w:rPr>
        <w:t xml:space="preserve">, </w:t>
      </w:r>
      <w:proofErr w:type="spellStart"/>
      <w:r w:rsidRPr="005A0EA7">
        <w:rPr>
          <w:rFonts w:ascii="Times" w:hAnsi="Times"/>
          <w:lang w:val="de-CH"/>
        </w:rPr>
        <w:t>Delwende</w:t>
      </w:r>
      <w:proofErr w:type="spellEnd"/>
      <w:r w:rsidRPr="005A0EA7">
        <w:rPr>
          <w:rFonts w:ascii="Times" w:hAnsi="Times"/>
          <w:lang w:val="de-CH"/>
        </w:rPr>
        <w:t xml:space="preserve"> </w:t>
      </w:r>
      <w:r w:rsidRPr="005A0EA7">
        <w:rPr>
          <w:rFonts w:ascii="Times" w:hAnsi="Times"/>
          <w:lang w:val="de-CH"/>
        </w:rPr>
        <w:t>Innocent Kiba</w:t>
      </w:r>
      <w:r w:rsidRPr="005A0EA7">
        <w:rPr>
          <w:rFonts w:ascii="Times" w:hAnsi="Times"/>
          <w:vertAlign w:val="superscript"/>
          <w:lang w:val="de-CH"/>
        </w:rPr>
        <w:t>3, 7</w:t>
      </w:r>
      <w:r w:rsidRPr="005A0EA7">
        <w:rPr>
          <w:rFonts w:ascii="Times" w:hAnsi="Times"/>
          <w:lang w:val="de-CH"/>
        </w:rPr>
        <w:t xml:space="preserve">, </w:t>
      </w:r>
      <w:commentRangeStart w:id="0"/>
      <w:proofErr w:type="spellStart"/>
      <w:r w:rsidRPr="005A0EA7">
        <w:rPr>
          <w:rFonts w:ascii="Times" w:hAnsi="Times"/>
          <w:lang w:val="de-CH"/>
        </w:rPr>
        <w:t>Adrew</w:t>
      </w:r>
      <w:proofErr w:type="spellEnd"/>
      <w:r w:rsidRPr="005A0EA7">
        <w:rPr>
          <w:rFonts w:ascii="Times" w:hAnsi="Times"/>
          <w:lang w:val="de-CH"/>
        </w:rPr>
        <w:t xml:space="preserve"> Sila</w:t>
      </w:r>
      <w:r w:rsidRPr="005A0EA7">
        <w:rPr>
          <w:rFonts w:ascii="Times" w:hAnsi="Times"/>
          <w:vertAlign w:val="superscript"/>
          <w:lang w:val="de-CH"/>
        </w:rPr>
        <w:t>8</w:t>
      </w:r>
      <w:r w:rsidRPr="005A0EA7">
        <w:rPr>
          <w:rFonts w:ascii="Times" w:hAnsi="Times"/>
          <w:lang w:val="de-CH"/>
        </w:rPr>
        <w:t>,</w:t>
      </w:r>
      <w:commentRangeEnd w:id="0"/>
      <w:r w:rsidR="005A0EA7">
        <w:rPr>
          <w:rStyle w:val="CommentReference"/>
          <w:rFonts w:cs="Mangal"/>
        </w:rPr>
        <w:commentReference w:id="0"/>
      </w:r>
    </w:p>
    <w:p w14:paraId="7F4D29A1" w14:textId="77777777" w:rsidR="00195010" w:rsidRDefault="00D44980">
      <w:pPr>
        <w:rPr>
          <w:rFonts w:ascii="Times" w:hAnsi="Times"/>
        </w:rPr>
      </w:pPr>
      <w:r>
        <w:rPr>
          <w:rFonts w:ascii="Times" w:hAnsi="Times"/>
        </w:rPr>
        <w:t>Johan Six</w:t>
      </w:r>
      <w:r>
        <w:rPr>
          <w:rFonts w:ascii="Times" w:hAnsi="Times"/>
          <w:vertAlign w:val="superscript"/>
        </w:rPr>
        <w:t>1</w:t>
      </w:r>
    </w:p>
    <w:p w14:paraId="4E42F20F" w14:textId="77777777" w:rsidR="00195010" w:rsidRDefault="00195010">
      <w:pPr>
        <w:rPr>
          <w:rFonts w:ascii="Times" w:hAnsi="Times"/>
        </w:rPr>
      </w:pPr>
    </w:p>
    <w:p w14:paraId="794D0AEE" w14:textId="77777777" w:rsidR="00195010" w:rsidRDefault="00D44980">
      <w:pPr>
        <w:pStyle w:val="BodyText"/>
        <w:rPr>
          <w:rFonts w:ascii="Times" w:hAnsi="Times"/>
          <w:sz w:val="20"/>
          <w:szCs w:val="20"/>
        </w:rPr>
      </w:pPr>
      <w:r>
        <w:rPr>
          <w:rFonts w:ascii="Times" w:hAnsi="Times"/>
          <w:b/>
          <w:bCs/>
          <w:sz w:val="20"/>
          <w:szCs w:val="20"/>
          <w:vertAlign w:val="superscript"/>
        </w:rPr>
        <w:t>1</w:t>
      </w:r>
      <w:r>
        <w:rPr>
          <w:rFonts w:ascii="Times" w:hAnsi="Times"/>
          <w:sz w:val="20"/>
          <w:szCs w:val="20"/>
        </w:rPr>
        <w:t>Group of Sustainable Agroecosystems, Institute of Agricultural Sciences, ETH Zurich, 8092 Zurich, Switzerland; philipp.baumann</w:t>
      </w:r>
      <w:r>
        <w:rPr>
          <w:rFonts w:ascii="Times" w:hAnsi="Times"/>
          <w:sz w:val="20"/>
          <w:szCs w:val="20"/>
          <w:highlight w:val="white"/>
        </w:rPr>
        <w:t xml:space="preserve">@usys.ethz.ch (P.B.); </w:t>
      </w:r>
      <w:r>
        <w:rPr>
          <w:rFonts w:ascii="Times" w:hAnsi="Times"/>
          <w:sz w:val="20"/>
          <w:szCs w:val="20"/>
        </w:rPr>
        <w:t>johan.six@usys.ethz.ch (J.S.)</w:t>
      </w:r>
    </w:p>
    <w:p w14:paraId="1BA9325E" w14:textId="77777777" w:rsidR="00195010" w:rsidRDefault="00D44980">
      <w:pPr>
        <w:pStyle w:val="BodyText"/>
        <w:rPr>
          <w:rFonts w:hint="eastAsia"/>
        </w:rPr>
      </w:pPr>
      <w:r>
        <w:rPr>
          <w:rFonts w:ascii="Times" w:hAnsi="Times"/>
          <w:sz w:val="20"/>
          <w:szCs w:val="20"/>
          <w:vertAlign w:val="superscript"/>
        </w:rPr>
        <w:t>2</w:t>
      </w:r>
      <w:r>
        <w:rPr>
          <w:rFonts w:ascii="Times" w:hAnsi="Times"/>
          <w:sz w:val="20"/>
          <w:szCs w:val="20"/>
        </w:rPr>
        <w:t>Soil &amp; Landscape Science, School</w:t>
      </w:r>
      <w:r>
        <w:rPr>
          <w:rFonts w:ascii="Times" w:hAnsi="Times"/>
          <w:sz w:val="20"/>
          <w:szCs w:val="20"/>
        </w:rPr>
        <w:t xml:space="preserve"> of Molecular and Life Sciences, Curtin University, GPO Box U1987, Perth WA 6845, Australia; </w:t>
      </w:r>
      <w:r>
        <w:rPr>
          <w:rStyle w:val="Emphasis"/>
          <w:rFonts w:ascii="Times" w:hAnsi="Times"/>
          <w:i w:val="0"/>
          <w:iCs w:val="0"/>
          <w:sz w:val="20"/>
          <w:szCs w:val="20"/>
        </w:rPr>
        <w:t>juhwan.lee@curtin.edu.au</w:t>
      </w:r>
    </w:p>
    <w:p w14:paraId="44FDF4D3" w14:textId="77777777" w:rsidR="00195010" w:rsidRDefault="00D44980">
      <w:pPr>
        <w:pStyle w:val="BodyText"/>
        <w:rPr>
          <w:rFonts w:hint="eastAsia"/>
        </w:rPr>
      </w:pPr>
      <w:r>
        <w:rPr>
          <w:rFonts w:ascii="Times" w:hAnsi="Times"/>
          <w:sz w:val="20"/>
          <w:szCs w:val="20"/>
          <w:vertAlign w:val="superscript"/>
        </w:rPr>
        <w:t>3</w:t>
      </w:r>
      <w:r>
        <w:rPr>
          <w:rFonts w:ascii="Times" w:hAnsi="Times"/>
          <w:sz w:val="20"/>
          <w:szCs w:val="20"/>
        </w:rPr>
        <w:t>Group of Plant Nutrition, Institute of Agricultural Sciences, ETH Zurich, 8315 Lindau, Switzerland; emmanuel.frossard@usys.ethz.ch (E.F.)</w:t>
      </w:r>
      <w:r>
        <w:rPr>
          <w:rFonts w:ascii="Times" w:hAnsi="Times"/>
          <w:sz w:val="20"/>
          <w:szCs w:val="20"/>
        </w:rPr>
        <w:t>; delwende.kiba@usys.ethz.ch (D.I.K.)</w:t>
      </w:r>
    </w:p>
    <w:p w14:paraId="5DA610BA" w14:textId="77777777" w:rsidR="00195010" w:rsidRDefault="00D44980">
      <w:pPr>
        <w:pStyle w:val="BodyText"/>
        <w:rPr>
          <w:rFonts w:hint="eastAsia"/>
        </w:rPr>
      </w:pPr>
      <w:r>
        <w:rPr>
          <w:rStyle w:val="Emphasis"/>
          <w:rFonts w:ascii="Times" w:hAnsi="Times"/>
          <w:i w:val="0"/>
          <w:iCs w:val="0"/>
          <w:sz w:val="20"/>
          <w:szCs w:val="20"/>
          <w:vertAlign w:val="superscript"/>
        </w:rPr>
        <w:t>4</w:t>
      </w:r>
      <w:r>
        <w:rPr>
          <w:rStyle w:val="Emphasis"/>
          <w:rFonts w:ascii="Times" w:hAnsi="Times"/>
          <w:i w:val="0"/>
          <w:iCs w:val="0"/>
          <w:sz w:val="20"/>
          <w:szCs w:val="20"/>
        </w:rPr>
        <w:t xml:space="preserve">World Agroforestry Centre (ICRAF), </w:t>
      </w:r>
      <w:proofErr w:type="spellStart"/>
      <w:r>
        <w:rPr>
          <w:rStyle w:val="Emphasis"/>
          <w:rFonts w:ascii="Times" w:hAnsi="Times"/>
          <w:i w:val="0"/>
          <w:iCs w:val="0"/>
          <w:sz w:val="20"/>
          <w:szCs w:val="20"/>
        </w:rPr>
        <w:t>Côte</w:t>
      </w:r>
      <w:proofErr w:type="spellEnd"/>
      <w:r>
        <w:rPr>
          <w:rStyle w:val="Emphasis"/>
          <w:rFonts w:ascii="Times" w:hAnsi="Times"/>
          <w:i w:val="0"/>
          <w:iCs w:val="0"/>
          <w:sz w:val="20"/>
          <w:szCs w:val="20"/>
        </w:rPr>
        <w:t xml:space="preserve"> d’Ivoire Country </w:t>
      </w:r>
      <w:proofErr w:type="spellStart"/>
      <w:r>
        <w:rPr>
          <w:rStyle w:val="Emphasis"/>
          <w:rFonts w:ascii="Times" w:hAnsi="Times"/>
          <w:i w:val="0"/>
          <w:iCs w:val="0"/>
          <w:sz w:val="20"/>
          <w:szCs w:val="20"/>
        </w:rPr>
        <w:t>Programme</w:t>
      </w:r>
      <w:proofErr w:type="spellEnd"/>
      <w:r>
        <w:rPr>
          <w:rStyle w:val="Emphasis"/>
          <w:rFonts w:ascii="Times" w:hAnsi="Times"/>
          <w:i w:val="0"/>
          <w:iCs w:val="0"/>
          <w:sz w:val="20"/>
          <w:szCs w:val="20"/>
        </w:rPr>
        <w:t xml:space="preserve">, Abidjan BP 2823, Cote D’Ivoire; </w:t>
      </w:r>
      <w:r>
        <w:rPr>
          <w:rFonts w:ascii="Times" w:hAnsi="Times"/>
          <w:sz w:val="20"/>
          <w:szCs w:val="20"/>
        </w:rPr>
        <w:t>L.Diby@cgiar.org</w:t>
      </w:r>
    </w:p>
    <w:p w14:paraId="46DC93C0" w14:textId="77777777" w:rsidR="00195010" w:rsidRDefault="00D44980">
      <w:pPr>
        <w:pStyle w:val="BodyText"/>
        <w:rPr>
          <w:rFonts w:ascii="Times" w:hAnsi="Times"/>
          <w:sz w:val="20"/>
          <w:szCs w:val="20"/>
        </w:rPr>
      </w:pPr>
      <w:r>
        <w:rPr>
          <w:rFonts w:ascii="Times" w:hAnsi="Times"/>
          <w:sz w:val="20"/>
          <w:szCs w:val="20"/>
          <w:vertAlign w:val="superscript"/>
        </w:rPr>
        <w:t>5</w:t>
      </w:r>
      <w:r>
        <w:rPr>
          <w:rFonts w:ascii="Times" w:hAnsi="Times"/>
          <w:sz w:val="20"/>
          <w:szCs w:val="20"/>
        </w:rPr>
        <w:t xml:space="preserve">Centre Suisse de </w:t>
      </w:r>
      <w:proofErr w:type="spellStart"/>
      <w:r>
        <w:rPr>
          <w:rFonts w:ascii="Times" w:hAnsi="Times"/>
          <w:sz w:val="20"/>
          <w:szCs w:val="20"/>
        </w:rPr>
        <w:t>Recherches</w:t>
      </w:r>
      <w:proofErr w:type="spellEnd"/>
      <w:r>
        <w:rPr>
          <w:rFonts w:ascii="Times" w:hAnsi="Times"/>
          <w:sz w:val="20"/>
          <w:szCs w:val="20"/>
        </w:rPr>
        <w:t xml:space="preserve"> </w:t>
      </w:r>
      <w:proofErr w:type="spellStart"/>
      <w:r>
        <w:rPr>
          <w:rFonts w:ascii="Times" w:hAnsi="Times"/>
          <w:sz w:val="20"/>
          <w:szCs w:val="20"/>
        </w:rPr>
        <w:t>Scientifiques</w:t>
      </w:r>
      <w:proofErr w:type="spellEnd"/>
      <w:r>
        <w:rPr>
          <w:rFonts w:ascii="Times" w:hAnsi="Times"/>
          <w:sz w:val="20"/>
          <w:szCs w:val="20"/>
        </w:rPr>
        <w:t xml:space="preserve"> </w:t>
      </w:r>
      <w:proofErr w:type="spellStart"/>
      <w:r>
        <w:rPr>
          <w:rFonts w:ascii="Times" w:hAnsi="Times"/>
          <w:sz w:val="20"/>
          <w:szCs w:val="20"/>
        </w:rPr>
        <w:t>en</w:t>
      </w:r>
      <w:proofErr w:type="spellEnd"/>
      <w:r>
        <w:rPr>
          <w:rFonts w:ascii="Times" w:hAnsi="Times"/>
          <w:sz w:val="20"/>
          <w:szCs w:val="20"/>
        </w:rPr>
        <w:t xml:space="preserve"> </w:t>
      </w:r>
      <w:proofErr w:type="spellStart"/>
      <w:r>
        <w:rPr>
          <w:rFonts w:ascii="Times" w:hAnsi="Times"/>
          <w:sz w:val="20"/>
          <w:szCs w:val="20"/>
        </w:rPr>
        <w:t>Côte</w:t>
      </w:r>
      <w:proofErr w:type="spellEnd"/>
      <w:r>
        <w:rPr>
          <w:rFonts w:ascii="Times" w:hAnsi="Times"/>
          <w:sz w:val="20"/>
          <w:szCs w:val="20"/>
        </w:rPr>
        <w:t xml:space="preserve"> d’Ivoire, Abidjan 01 BP 1303, Côte D’Ivoire; hgaza.kouame@csrs.ci </w:t>
      </w:r>
    </w:p>
    <w:p w14:paraId="171D00F9" w14:textId="77777777" w:rsidR="00195010" w:rsidRDefault="00D44980">
      <w:pPr>
        <w:pStyle w:val="BodyText"/>
        <w:rPr>
          <w:rFonts w:ascii="Times" w:hAnsi="Times"/>
          <w:sz w:val="20"/>
          <w:szCs w:val="20"/>
        </w:rPr>
      </w:pPr>
      <w:r>
        <w:rPr>
          <w:rFonts w:ascii="Times" w:hAnsi="Times"/>
          <w:sz w:val="20"/>
          <w:szCs w:val="20"/>
          <w:vertAlign w:val="superscript"/>
        </w:rPr>
        <w:t>6</w:t>
      </w:r>
      <w:r>
        <w:rPr>
          <w:rFonts w:ascii="Times" w:hAnsi="Times"/>
          <w:sz w:val="20"/>
          <w:szCs w:val="20"/>
        </w:rPr>
        <w:t xml:space="preserve">Département </w:t>
      </w:r>
      <w:proofErr w:type="spellStart"/>
      <w:r>
        <w:rPr>
          <w:rFonts w:ascii="Times" w:hAnsi="Times"/>
          <w:sz w:val="20"/>
          <w:szCs w:val="20"/>
        </w:rPr>
        <w:t>d’Agrophysiologie</w:t>
      </w:r>
      <w:proofErr w:type="spellEnd"/>
      <w:r>
        <w:rPr>
          <w:rFonts w:ascii="Times" w:hAnsi="Times"/>
          <w:sz w:val="20"/>
          <w:szCs w:val="20"/>
        </w:rPr>
        <w:t xml:space="preserve"> des </w:t>
      </w:r>
      <w:proofErr w:type="spellStart"/>
      <w:r>
        <w:rPr>
          <w:rFonts w:ascii="Times" w:hAnsi="Times"/>
          <w:sz w:val="20"/>
          <w:szCs w:val="20"/>
        </w:rPr>
        <w:t>Plantes</w:t>
      </w:r>
      <w:proofErr w:type="spellEnd"/>
      <w:r>
        <w:rPr>
          <w:rFonts w:ascii="Times" w:hAnsi="Times"/>
          <w:sz w:val="20"/>
          <w:szCs w:val="20"/>
        </w:rPr>
        <w:t xml:space="preserve">, </w:t>
      </w:r>
      <w:proofErr w:type="spellStart"/>
      <w:r>
        <w:rPr>
          <w:rFonts w:ascii="Times" w:hAnsi="Times"/>
          <w:sz w:val="20"/>
          <w:szCs w:val="20"/>
        </w:rPr>
        <w:t>Universite</w:t>
      </w:r>
      <w:proofErr w:type="spellEnd"/>
      <w:r>
        <w:rPr>
          <w:rFonts w:ascii="Times" w:hAnsi="Times"/>
          <w:sz w:val="20"/>
          <w:szCs w:val="20"/>
        </w:rPr>
        <w:t xml:space="preserve">́ </w:t>
      </w:r>
      <w:proofErr w:type="spellStart"/>
      <w:r>
        <w:rPr>
          <w:rFonts w:ascii="Times" w:hAnsi="Times"/>
          <w:sz w:val="20"/>
          <w:szCs w:val="20"/>
        </w:rPr>
        <w:t>Peleforo</w:t>
      </w:r>
      <w:proofErr w:type="spellEnd"/>
      <w:r>
        <w:rPr>
          <w:rFonts w:ascii="Times" w:hAnsi="Times"/>
          <w:sz w:val="20"/>
          <w:szCs w:val="20"/>
        </w:rPr>
        <w:t xml:space="preserve"> Gon Coulibaly,</w:t>
      </w:r>
      <w:del w:id="1" w:author="Microsoft Office User" w:date="2020-07-04T16:35:00Z">
        <w:r w:rsidDel="009309E2">
          <w:rPr>
            <w:rFonts w:ascii="Times" w:hAnsi="Times"/>
            <w:sz w:val="20"/>
            <w:szCs w:val="20"/>
          </w:rPr>
          <w:delText xml:space="preserve"> </w:delText>
        </w:r>
      </w:del>
      <w:r>
        <w:rPr>
          <w:rFonts w:ascii="Times" w:hAnsi="Times"/>
          <w:sz w:val="20"/>
          <w:szCs w:val="20"/>
        </w:rPr>
        <w:t xml:space="preserve"> </w:t>
      </w:r>
      <w:proofErr w:type="spellStart"/>
      <w:r>
        <w:rPr>
          <w:rFonts w:ascii="Times" w:hAnsi="Times"/>
          <w:sz w:val="20"/>
          <w:szCs w:val="20"/>
        </w:rPr>
        <w:t>Korhogo</w:t>
      </w:r>
      <w:proofErr w:type="spellEnd"/>
      <w:r>
        <w:rPr>
          <w:rFonts w:ascii="Times" w:hAnsi="Times"/>
          <w:sz w:val="20"/>
          <w:szCs w:val="20"/>
        </w:rPr>
        <w:t xml:space="preserve"> BP 1328, Côte </w:t>
      </w:r>
      <w:proofErr w:type="gramStart"/>
      <w:r>
        <w:rPr>
          <w:rFonts w:ascii="Times" w:hAnsi="Times"/>
          <w:sz w:val="20"/>
          <w:szCs w:val="20"/>
        </w:rPr>
        <w:t>D’Ivoire ;</w:t>
      </w:r>
      <w:proofErr w:type="gramEnd"/>
      <w:r>
        <w:rPr>
          <w:rFonts w:ascii="Times" w:hAnsi="Times"/>
          <w:sz w:val="20"/>
          <w:szCs w:val="20"/>
        </w:rPr>
        <w:t xml:space="preserve"> hgaza.kouame@csrs.ci</w:t>
      </w:r>
    </w:p>
    <w:p w14:paraId="4EBB0A3A" w14:textId="77777777" w:rsidR="00195010" w:rsidRDefault="00D44980">
      <w:pPr>
        <w:pStyle w:val="BodyText"/>
        <w:rPr>
          <w:rFonts w:ascii="Times" w:hAnsi="Times"/>
          <w:sz w:val="18"/>
          <w:szCs w:val="18"/>
        </w:rPr>
      </w:pPr>
      <w:r>
        <w:rPr>
          <w:rFonts w:ascii="Times" w:hAnsi="Times"/>
          <w:sz w:val="20"/>
          <w:szCs w:val="20"/>
          <w:vertAlign w:val="superscript"/>
        </w:rPr>
        <w:t>7</w:t>
      </w:r>
      <w:r>
        <w:rPr>
          <w:rFonts w:ascii="Times" w:hAnsi="Times"/>
          <w:sz w:val="20"/>
          <w:szCs w:val="20"/>
        </w:rPr>
        <w:t>I</w:t>
      </w:r>
      <w:r>
        <w:rPr>
          <w:rFonts w:ascii="Times" w:hAnsi="Times"/>
          <w:sz w:val="20"/>
          <w:szCs w:val="20"/>
        </w:rPr>
        <w:t xml:space="preserve">nstitut de </w:t>
      </w:r>
      <w:proofErr w:type="spellStart"/>
      <w:r>
        <w:rPr>
          <w:rFonts w:ascii="Times" w:hAnsi="Times"/>
          <w:sz w:val="20"/>
          <w:szCs w:val="20"/>
        </w:rPr>
        <w:t>l'Environnement</w:t>
      </w:r>
      <w:proofErr w:type="spellEnd"/>
      <w:r>
        <w:rPr>
          <w:rFonts w:ascii="Times" w:hAnsi="Times"/>
          <w:sz w:val="20"/>
          <w:szCs w:val="20"/>
        </w:rPr>
        <w:t xml:space="preserve"> et </w:t>
      </w:r>
      <w:proofErr w:type="spellStart"/>
      <w:r>
        <w:rPr>
          <w:rFonts w:ascii="Times" w:hAnsi="Times"/>
          <w:sz w:val="20"/>
          <w:szCs w:val="20"/>
        </w:rPr>
        <w:t>Recherches</w:t>
      </w:r>
      <w:proofErr w:type="spellEnd"/>
      <w:r>
        <w:rPr>
          <w:rFonts w:ascii="Times" w:hAnsi="Times"/>
          <w:sz w:val="20"/>
          <w:szCs w:val="20"/>
        </w:rPr>
        <w:t xml:space="preserve"> </w:t>
      </w:r>
      <w:proofErr w:type="spellStart"/>
      <w:r>
        <w:rPr>
          <w:rFonts w:ascii="Times" w:hAnsi="Times"/>
          <w:sz w:val="20"/>
          <w:szCs w:val="20"/>
        </w:rPr>
        <w:t>Agricoles</w:t>
      </w:r>
      <w:proofErr w:type="spellEnd"/>
      <w:r>
        <w:rPr>
          <w:rFonts w:ascii="Times" w:hAnsi="Times"/>
          <w:sz w:val="20"/>
          <w:szCs w:val="20"/>
        </w:rPr>
        <w:t>, Ouagadougou 01 BP 476, Burkina Faso</w:t>
      </w:r>
    </w:p>
    <w:p w14:paraId="78842EA1" w14:textId="77777777" w:rsidR="00195010" w:rsidRDefault="00D44980">
      <w:pPr>
        <w:pStyle w:val="BodyText"/>
        <w:rPr>
          <w:rFonts w:hint="eastAsia"/>
        </w:rPr>
      </w:pPr>
      <w:r>
        <w:rPr>
          <w:rFonts w:ascii="Times" w:hAnsi="Times"/>
          <w:sz w:val="20"/>
          <w:szCs w:val="20"/>
          <w:vertAlign w:val="superscript"/>
        </w:rPr>
        <w:t>8</w:t>
      </w:r>
      <w:r>
        <w:rPr>
          <w:rFonts w:ascii="Times" w:hAnsi="Times"/>
          <w:sz w:val="20"/>
          <w:szCs w:val="20"/>
        </w:rPr>
        <w:t xml:space="preserve">World Agroforestry Centre (ICRAF), P.O. Box 30677, Nairobi 00100, Kenya; </w:t>
      </w:r>
      <w:r>
        <w:rPr>
          <w:sz w:val="20"/>
          <w:szCs w:val="20"/>
        </w:rPr>
        <w:t>a.sila@cgiar.org</w:t>
      </w:r>
    </w:p>
    <w:p w14:paraId="01FDD559" w14:textId="77777777" w:rsidR="00195010" w:rsidRDefault="00195010">
      <w:pPr>
        <w:pStyle w:val="BodyText"/>
        <w:rPr>
          <w:rStyle w:val="Emphasis"/>
          <w:rFonts w:ascii="Times" w:hAnsi="Times"/>
          <w:i w:val="0"/>
          <w:iCs w:val="0"/>
          <w:sz w:val="20"/>
          <w:szCs w:val="20"/>
        </w:rPr>
      </w:pPr>
    </w:p>
    <w:p w14:paraId="01EE5861" w14:textId="77777777" w:rsidR="00195010" w:rsidRDefault="00D44980">
      <w:pPr>
        <w:rPr>
          <w:rFonts w:ascii="Times" w:hAnsi="Times"/>
          <w:b/>
          <w:bCs/>
        </w:rPr>
      </w:pPr>
      <w:r>
        <w:rPr>
          <w:rFonts w:ascii="Times" w:hAnsi="Times"/>
          <w:b/>
          <w:bCs/>
        </w:rPr>
        <w:t>Abstract</w:t>
      </w:r>
    </w:p>
    <w:p w14:paraId="2FC138B0" w14:textId="0F0C8FFA" w:rsidR="00195010" w:rsidRDefault="00D44980">
      <w:pPr>
        <w:rPr>
          <w:rFonts w:hint="eastAsia"/>
        </w:rPr>
      </w:pPr>
      <w:r>
        <w:rPr>
          <w:rFonts w:ascii="Times" w:hAnsi="Times"/>
        </w:rPr>
        <w:t>Low soil fertility is challenging the sustainable production of sta</w:t>
      </w:r>
      <w:r>
        <w:rPr>
          <w:rFonts w:ascii="Times" w:hAnsi="Times"/>
        </w:rPr>
        <w:t>ple crops in the yam belt of West Africa. Quantitative soil measures are needed to improve crop fertilization management with respect to biogeochemical conditions in the region. We developed and tested a mid-infrared (mid-IR) soil spectral library to enabl</w:t>
      </w:r>
      <w:r>
        <w:rPr>
          <w:rFonts w:ascii="Times" w:hAnsi="Times"/>
        </w:rPr>
        <w:t>e timely and cost-efficient assessments of soil properties. Our library included 80 field composite soil samples in four landscapes (10km x 10km) across a gradient from humid forest to savanna, and 14 additional samples from one landscape that had been sam</w:t>
      </w:r>
      <w:r>
        <w:rPr>
          <w:rFonts w:ascii="Times" w:hAnsi="Times"/>
        </w:rPr>
        <w:t>pled within the Land Health Degradation Framework. We derived partial least square regression models to estimate the soil properties with spectra. Five times repeated 10-fold cross-validation was used to evaluate the models. The models produced accurate es</w:t>
      </w:r>
      <w:r>
        <w:rPr>
          <w:rFonts w:ascii="Times" w:hAnsi="Times"/>
        </w:rPr>
        <w:t>timates of total carbon, total nitrogen, total sulfur, total iron, total aluminum, total potassium, total calcium, exchangeable calcium, effective cation exchange capacity, bioavailable iron and clay content (</w:t>
      </w:r>
      <w:r>
        <w:rPr>
          <w:rFonts w:ascii="Times" w:hAnsi="Times"/>
          <w:i/>
          <w:iCs/>
        </w:rPr>
        <w:t>R</w:t>
      </w:r>
      <w:r>
        <w:rPr>
          <w:rFonts w:ascii="Times" w:hAnsi="Times"/>
          <w:vertAlign w:val="superscript"/>
        </w:rPr>
        <w:t>2</w:t>
      </w:r>
      <w:r>
        <w:rPr>
          <w:rFonts w:ascii="Times" w:hAnsi="Times"/>
        </w:rPr>
        <w:t xml:space="preserve"> &gt; 0.75). The estimates of total zinc, pH, ex</w:t>
      </w:r>
      <w:r>
        <w:rPr>
          <w:rFonts w:ascii="Times" w:hAnsi="Times"/>
        </w:rPr>
        <w:t>changeable magnesium, bioavailable copper and manganese were less accurate (</w:t>
      </w:r>
      <w:r>
        <w:rPr>
          <w:rFonts w:ascii="Times" w:hAnsi="Times"/>
          <w:i/>
          <w:iCs/>
        </w:rPr>
        <w:t>R</w:t>
      </w:r>
      <w:r>
        <w:rPr>
          <w:rFonts w:ascii="Times" w:hAnsi="Times"/>
          <w:vertAlign w:val="superscript"/>
        </w:rPr>
        <w:t>2</w:t>
      </w:r>
      <w:r>
        <w:rPr>
          <w:rFonts w:ascii="Times" w:hAnsi="Times"/>
        </w:rPr>
        <w:t xml:space="preserve"> &gt; 0.5). Our results suggest that mid-IR spectroscopy can be used to reliably assess the regional-scale variation of soil properties </w:t>
      </w:r>
      <w:ins w:id="2" w:author="Microsoft Office User" w:date="2020-07-04T16:38:00Z">
        <w:r>
          <w:rPr>
            <w:rFonts w:ascii="Times" w:hAnsi="Times"/>
          </w:rPr>
          <w:t>across</w:t>
        </w:r>
      </w:ins>
      <w:del w:id="3" w:author="Microsoft Office User" w:date="2020-07-04T16:38:00Z">
        <w:r w:rsidDel="00D44980">
          <w:rPr>
            <w:rFonts w:ascii="Times" w:hAnsi="Times"/>
          </w:rPr>
          <w:delText>at</w:delText>
        </w:r>
      </w:del>
      <w:r>
        <w:rPr>
          <w:rFonts w:ascii="Times" w:hAnsi="Times"/>
        </w:rPr>
        <w:t xml:space="preserve"> a wide range of soil biophysical condition</w:t>
      </w:r>
      <w:r>
        <w:rPr>
          <w:rFonts w:ascii="Times" w:hAnsi="Times"/>
        </w:rPr>
        <w:t>s within the studied landscapes.</w:t>
      </w:r>
    </w:p>
    <w:sectPr w:rsidR="00195010">
      <w:pgSz w:w="12240" w:h="15840"/>
      <w:pgMar w:top="1134" w:right="1134" w:bottom="1134" w:left="1134" w:header="0" w:footer="0" w:gutter="0"/>
      <w:cols w:space="720"/>
      <w:formProt w:val="0"/>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0-07-04T16:16:00Z" w:initials="MOU">
    <w:p w14:paraId="0E4F48FD" w14:textId="77777777" w:rsidR="005A0EA7" w:rsidRDefault="005A0EA7">
      <w:pPr>
        <w:pStyle w:val="CommentText"/>
      </w:pPr>
      <w:r>
        <w:rPr>
          <w:rStyle w:val="CommentReference"/>
          <w:rFonts w:hint="eastAsia"/>
        </w:rPr>
        <w:annotationRef/>
      </w:r>
      <w:r>
        <w:t>I would indeed add Keith Shepherd on the manuscript; he is after all the grandfather of this stuff for Africa…</w:t>
      </w:r>
    </w:p>
    <w:p w14:paraId="7ACCE8CD" w14:textId="77777777" w:rsidR="005A0EA7" w:rsidRDefault="005A0EA7">
      <w:pPr>
        <w:pStyle w:val="CommentText"/>
      </w:pPr>
    </w:p>
    <w:p w14:paraId="0B77A125" w14:textId="77777777" w:rsidR="005A0EA7" w:rsidRDefault="005A0EA7">
      <w:pPr>
        <w:pStyle w:val="CommentText"/>
      </w:pPr>
      <w:r>
        <w:t>Now, I am indeed wondering a bit now if this one will effectively fit in the special issue that is specifically talking about the Congo Basin…this paper will be the only one about West Africa…</w:t>
      </w:r>
    </w:p>
    <w:p w14:paraId="6FC25604" w14:textId="1C36E96A" w:rsidR="005A0EA7" w:rsidRDefault="005A0EA7">
      <w:pPr>
        <w:pStyle w:val="CommentText"/>
        <w:rPr>
          <w:rFonts w:hint="eastAsia"/>
        </w:rPr>
      </w:pPr>
      <w:r>
        <w:rPr>
          <w:rFonts w:hint="eastAsia"/>
        </w:rPr>
        <w:t>L</w:t>
      </w:r>
      <w:r>
        <w:t>et’s move forward with getting this paper finalized and then we can decide if we keep it in SOIL or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C256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B29F7" w16cex:dateUtc="2020-07-04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C25604" w16cid:durableId="22AB29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195010"/>
    <w:rsid w:val="00195010"/>
    <w:rsid w:val="005A0EA7"/>
    <w:rsid w:val="009309E2"/>
    <w:rsid w:val="00D4498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801420E"/>
  <w15:docId w15:val="{17C18669-F3DF-4342-B0FC-C284BCB1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ial Unicode MS" w:hAnsi="Liberation Serif" w:cs="Arial Unicode MS"/>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Emphasis">
    <w:name w:val="Emphasis"/>
    <w:qFormat/>
    <w:rPr>
      <w:i/>
      <w:iCs/>
    </w:rPr>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CommentReference">
    <w:name w:val="annotation reference"/>
    <w:basedOn w:val="DefaultParagraphFont"/>
    <w:uiPriority w:val="99"/>
    <w:semiHidden/>
    <w:unhideWhenUsed/>
    <w:rsid w:val="005A0EA7"/>
    <w:rPr>
      <w:sz w:val="16"/>
      <w:szCs w:val="16"/>
    </w:rPr>
  </w:style>
  <w:style w:type="paragraph" w:styleId="CommentText">
    <w:name w:val="annotation text"/>
    <w:basedOn w:val="Normal"/>
    <w:link w:val="CommentTextChar"/>
    <w:uiPriority w:val="99"/>
    <w:semiHidden/>
    <w:unhideWhenUsed/>
    <w:rsid w:val="005A0EA7"/>
    <w:rPr>
      <w:rFonts w:cs="Mangal"/>
      <w:sz w:val="20"/>
      <w:szCs w:val="18"/>
    </w:rPr>
  </w:style>
  <w:style w:type="character" w:customStyle="1" w:styleId="CommentTextChar">
    <w:name w:val="Comment Text Char"/>
    <w:basedOn w:val="DefaultParagraphFont"/>
    <w:link w:val="CommentText"/>
    <w:uiPriority w:val="99"/>
    <w:semiHidden/>
    <w:rsid w:val="005A0EA7"/>
    <w:rPr>
      <w:rFonts w:cs="Mangal"/>
      <w:szCs w:val="18"/>
    </w:rPr>
  </w:style>
  <w:style w:type="paragraph" w:styleId="CommentSubject">
    <w:name w:val="annotation subject"/>
    <w:basedOn w:val="CommentText"/>
    <w:next w:val="CommentText"/>
    <w:link w:val="CommentSubjectChar"/>
    <w:uiPriority w:val="99"/>
    <w:semiHidden/>
    <w:unhideWhenUsed/>
    <w:rsid w:val="005A0EA7"/>
    <w:rPr>
      <w:b/>
      <w:bCs/>
    </w:rPr>
  </w:style>
  <w:style w:type="character" w:customStyle="1" w:styleId="CommentSubjectChar">
    <w:name w:val="Comment Subject Char"/>
    <w:basedOn w:val="CommentTextChar"/>
    <w:link w:val="CommentSubject"/>
    <w:uiPriority w:val="99"/>
    <w:semiHidden/>
    <w:rsid w:val="005A0EA7"/>
    <w:rPr>
      <w:rFonts w:cs="Mangal"/>
      <w:b/>
      <w:bCs/>
      <w:szCs w:val="18"/>
    </w:rPr>
  </w:style>
  <w:style w:type="paragraph" w:styleId="BalloonText">
    <w:name w:val="Balloon Text"/>
    <w:basedOn w:val="Normal"/>
    <w:link w:val="BalloonTextChar"/>
    <w:uiPriority w:val="99"/>
    <w:semiHidden/>
    <w:unhideWhenUsed/>
    <w:rsid w:val="005A0EA7"/>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5A0EA7"/>
    <w:rPr>
      <w:rFonts w:ascii="Times New Roman" w:hAnsi="Times New Roman"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Baumann</dc:creator>
  <dc:description/>
  <cp:lastModifiedBy>Microsoft Office User</cp:lastModifiedBy>
  <cp:revision>43</cp:revision>
  <dcterms:created xsi:type="dcterms:W3CDTF">2020-07-03T13:48:00Z</dcterms:created>
  <dcterms:modified xsi:type="dcterms:W3CDTF">2020-07-04T13:38:00Z</dcterms:modified>
  <dc:language>de-DE</dc:language>
</cp:coreProperties>
</file>